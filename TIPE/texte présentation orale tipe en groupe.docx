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u w:val="single"/>
        </w:rPr>
        <w:t>Zachary - Introduction</w:t>
      </w:r>
    </w:p>
    <w:p>
      <w:pPr>
        <w:pStyle w:val="Normal"/>
        <w:rPr/>
      </w:pPr>
      <w:r>
        <w:rPr>
          <w:rFonts w:eastAsia="Roboto Regular" w:cs="Roboto Regular"/>
          <w:b w:val="false"/>
          <w:i w:val="false"/>
          <w:color w:themeColor="text1" w:val="000000"/>
          <w:spacing w:val="0"/>
          <w:sz w:val="24"/>
          <w:shd w:fill="auto" w:val="clear"/>
        </w:rPr>
        <w:t xml:space="preserve">La bataille est un jeu de cartes simple et populaire, joué à deux, avec un paquet de 52 ou 32 cartes réparties en couleurs et valeurs pour chaque couleur. Ce jeu </w:t>
      </w:r>
      <w:ins w:id="0" w:author="Auteur inconnu" w:date="2025-03-10T04:17:48Z">
        <w:r>
          <w:rPr>
            <w:rFonts w:eastAsia="Roboto Regular" w:cs="Roboto Regular"/>
            <w:b w:val="false"/>
            <w:i w:val="false"/>
            <w:color w:themeColor="text1" w:val="000000"/>
            <w:spacing w:val="0"/>
            <w:sz w:val="24"/>
            <w:shd w:fill="auto" w:val="clear"/>
          </w:rPr>
          <w:commentReference w:id="0"/>
        </w:r>
      </w:ins>
      <w:r>
        <w:rPr>
          <w:rFonts w:eastAsia="Roboto Regular" w:cs="Roboto Regular"/>
          <w:b w:val="false"/>
          <w:i w:val="false"/>
          <w:color w:themeColor="text1" w:val="000000"/>
          <w:spacing w:val="0"/>
          <w:sz w:val="24"/>
          <w:shd w:fill="auto" w:val="clear"/>
        </w:rPr>
        <w:t>repose sur une mécanique d'opposition directe</w:t>
      </w:r>
      <w:ins w:id="1" w:author="zachary.alison" w:date="2025-03-09T08:45:07Z">
        <w:r>
          <w:rPr>
            <w:rFonts w:eastAsia="Roboto Regular" w:cs="Roboto Regular"/>
            <w:b w:val="false"/>
            <w:i w:val="false"/>
            <w:color w:themeColor="text1" w:val="000000"/>
            <w:spacing w:val="0"/>
            <w:sz w:val="24"/>
            <w:shd w:fill="auto" w:val="clear"/>
          </w:rPr>
          <w:t>. où</w:t>
        </w:r>
      </w:ins>
      <w:del w:id="2" w:author="zachary.alison" w:date="2025-03-09T08:45:07Z">
        <w:r>
          <w:rPr>
            <w:rFonts w:eastAsia="Roboto Regular" w:cs="Roboto Regular"/>
            <w:b w:val="false"/>
            <w:i w:val="false"/>
            <w:color w:themeColor="text1" w:val="000000"/>
            <w:spacing w:val="0"/>
            <w:sz w:val="24"/>
            <w:shd w:fill="auto" w:val="clear"/>
          </w:rPr>
          <w:delText xml:space="preserve"> :</w:delText>
        </w:r>
      </w:del>
      <w:r>
        <w:rPr>
          <w:rFonts w:eastAsia="Roboto Regular" w:cs="Roboto Regular"/>
          <w:b w:val="false"/>
          <w:i w:val="false"/>
          <w:color w:themeColor="text1" w:val="000000"/>
          <w:spacing w:val="0"/>
          <w:sz w:val="24"/>
          <w:shd w:fill="auto" w:val="clear"/>
        </w:rPr>
        <w:t xml:space="preserve"> les joueurs révèlent simultanément la carte du dessus de leur paquet, et celui ayant la carte de plus grande valeur remporte le pli. En cas d'égalité, une procédure spécifique appelée "bataille" est déclenchée, qui peut allonger considérablement la durée de la partie, en transmettant des cartes potentiellement intéressantes d'un paquet à l'autre. </w:t>
      </w:r>
    </w:p>
    <w:p>
      <w:pPr>
        <w:pStyle w:val="Normal"/>
        <w:rPr/>
      </w:pPr>
      <w:r>
        <w:rPr/>
      </w:r>
    </w:p>
    <w:p>
      <w:pPr>
        <w:pStyle w:val="Normal"/>
        <w:rPr/>
      </w:pPr>
      <w:r>
        <w:rPr>
          <w:rFonts w:eastAsia="Roboto Regular" w:cs="Roboto Regular"/>
          <w:b w:val="false"/>
          <w:i w:val="false"/>
          <w:color w:themeColor="text1" w:val="000000"/>
          <w:spacing w:val="0"/>
          <w:sz w:val="24"/>
          <w:shd w:fill="auto" w:val="clear"/>
        </w:rPr>
        <w:t xml:space="preserve">L'une des particularités du jeu de bataille est la grande variété de durée des parties. Certaines parties arrivent rapidement à leur terme, tandis que d'autres peuvent sembler, à juste titre, interminables. </w:t>
      </w:r>
      <w:ins w:id="3" w:author="Auteur inconnu" w:date="2025-03-10T04:16:36Z">
        <w:r>
          <w:rPr>
            <w:rFonts w:eastAsia="Roboto Regular" w:cs="Roboto Regular"/>
            <w:b w:val="false"/>
            <w:i w:val="false"/>
            <w:color w:themeColor="text1" w:val="000000"/>
            <w:spacing w:val="0"/>
            <w:sz w:val="24"/>
            <w:shd w:fill="auto" w:val="clear"/>
          </w:rPr>
          <w:commentReference w:id="1"/>
        </w:r>
      </w:ins>
      <w:r>
        <w:rPr>
          <w:rFonts w:eastAsia="Roboto Regular" w:cs="Roboto Regular"/>
          <w:b w:val="false"/>
          <w:i w:val="false"/>
          <w:color w:themeColor="text1" w:val="000000"/>
          <w:spacing w:val="0"/>
          <w:sz w:val="24"/>
          <w:shd w:fill="auto" w:val="clear"/>
        </w:rPr>
        <w:t>En effet, avec certaines conditions, il est possible que la séquence des cartes se répète indéfiniment</w:t>
      </w:r>
      <w:ins w:id="4" w:author="zachary.alison" w:date="2025-03-09T08:45:54Z">
        <w:r>
          <w:rPr>
            <w:rFonts w:eastAsia="Roboto Regular" w:cs="Roboto Regular"/>
            <w:b w:val="false"/>
            <w:i w:val="false"/>
            <w:color w:themeColor="text1" w:val="000000"/>
            <w:spacing w:val="0"/>
            <w:sz w:val="24"/>
            <w:shd w:fill="auto" w:val="clear"/>
          </w:rPr>
          <w:t>.</w:t>
        </w:r>
      </w:ins>
      <w:del w:id="5" w:author="zachary.alison" w:date="2025-03-09T08:45:54Z">
        <w:r>
          <w:rPr>
            <w:rFonts w:eastAsia="Roboto Regular" w:cs="Roboto Regular"/>
            <w:b w:val="false"/>
            <w:i w:val="false"/>
            <w:color w:themeColor="text1" w:val="000000"/>
            <w:spacing w:val="0"/>
            <w:sz w:val="24"/>
            <w:shd w:fill="auto" w:val="clear"/>
          </w:rPr>
          <w:delText>, empêchant ainsi la partie d'aboutir.</w:delText>
        </w:r>
      </w:del>
      <w:r>
        <w:rPr>
          <w:rFonts w:eastAsia="Roboto Regular" w:cs="Roboto Regular"/>
          <w:b w:val="false"/>
          <w:i w:val="false"/>
          <w:color w:themeColor="text1" w:val="000000"/>
          <w:spacing w:val="0"/>
          <w:sz w:val="24"/>
          <w:shd w:fill="auto" w:val="clear"/>
        </w:rPr>
        <w:t xml:space="preserve"> Ce phénomène a été étudié en détail dans le cas de la bataille française, où il a été démontré que des parties infinies peuvent exister.</w:t>
      </w:r>
    </w:p>
    <w:p>
      <w:pPr>
        <w:pStyle w:val="Normal"/>
        <w:rPr/>
      </w:pPr>
      <w:r>
        <w:rPr/>
      </w:r>
    </w:p>
    <w:p>
      <w:pPr>
        <w:pStyle w:val="Normal"/>
        <w:rPr/>
      </w:pPr>
      <w:r>
        <w:rPr>
          <w:rFonts w:eastAsia="Roboto Regular" w:cs="Roboto Regular"/>
          <w:b w:val="false"/>
          <w:i w:val="false"/>
          <w:color w:themeColor="text1" w:val="000000"/>
          <w:spacing w:val="0"/>
          <w:sz w:val="24"/>
          <w:shd w:fill="auto" w:val="clear"/>
        </w:rPr>
        <w:t>En 1994, des mathématiciens se sont intéressés à une variante du jeu : la bataille anglaise. Celle-ci diffère de la bataille française notamment par la règle de récupération des cartes après un pli, qui dépend de l'importance de la bataille. Cela a naturellement conduit à la question suivante : est-il possible d'observer des parties infinies dans cette version du jeu?</w:t>
      </w:r>
    </w:p>
    <w:p>
      <w:pPr>
        <w:pStyle w:val="Normal"/>
        <w:rPr/>
      </w:pPr>
      <w:r>
        <w:rPr/>
      </w:r>
    </w:p>
    <w:p>
      <w:pPr>
        <w:pStyle w:val="Normal"/>
        <w:rPr/>
      </w:pPr>
      <w:r>
        <w:rPr>
          <w:rFonts w:eastAsia="Roboto Regular" w:cs="Roboto Regular"/>
          <w:b w:val="false"/>
          <w:i w:val="false"/>
          <w:color w:themeColor="text1" w:val="000000"/>
          <w:spacing w:val="0"/>
          <w:sz w:val="24"/>
          <w:shd w:fill="auto" w:val="clear"/>
        </w:rPr>
        <w:t>Trente ans plus tard, une équipe composée de chercheurs américains et de sept co-auteurs a apporté une réponse à cette question à travers une étude détaillée. Dans ce travail, nous allons présenter et expliquer brièvement leur raisonnement.</w:t>
      </w:r>
    </w:p>
    <w:p>
      <w:pPr>
        <w:pStyle w:val="Normal"/>
        <w:rPr>
          <w:rFonts w:ascii="Roboto Regular" w:hAnsi="Roboto Regular" w:eastAsia="Roboto Regular" w:cs="Roboto Regular"/>
          <w:b w:val="false"/>
          <w:i/>
          <w:i/>
          <w:color w:themeColor="text1" w:val="000000"/>
          <w:spacing w:val="0"/>
          <w:sz w:val="24"/>
          <w:shd w:fill="auto" w:val="clear"/>
        </w:rPr>
      </w:pPr>
      <w:r>
        <w:rPr>
          <w:rFonts w:eastAsia="Roboto Regular" w:cs="Roboto Regular"/>
          <w:b w:val="false"/>
          <w:i/>
          <w:color w:themeColor="text1" w:val="000000"/>
          <w:spacing w:val="0"/>
          <w:sz w:val="24"/>
          <w:shd w:fill="auto" w:val="clear"/>
        </w:rPr>
        <w:t>j'ai passé bea</w:t>
      </w:r>
      <w:ins w:id="6" w:author="zachary.alison" w:date="2025-03-09T08:40:49Z">
        <w:r>
          <w:rPr>
            <w:rFonts w:eastAsia="Roboto Regular" w:cs="Roboto Regular"/>
            <w:b w:val="false"/>
            <w:i/>
            <w:color w:themeColor="text1" w:val="000000"/>
            <w:spacing w:val="0"/>
            <w:sz w:val="24"/>
            <w:shd w:fill="auto" w:val="clear"/>
          </w:rPr>
          <w:t>u</w:t>
        </w:r>
      </w:ins>
      <w:r>
        <w:rPr>
          <w:rFonts w:eastAsia="Roboto Regular" w:cs="Roboto Regular"/>
          <w:b w:val="false"/>
          <w:i/>
          <w:color w:themeColor="text1" w:val="000000"/>
          <w:spacing w:val="0"/>
          <w:sz w:val="24"/>
          <w:shd w:fill="auto" w:val="clear"/>
        </w:rPr>
        <w:t>coup</w:t>
      </w:r>
      <w:ins w:id="7" w:author="zachary.alison" w:date="2025-03-09T08:40:48Z">
        <w:r>
          <w:rPr>
            <w:rFonts w:eastAsia="Roboto Regular" w:cs="Roboto Regular"/>
            <w:b w:val="false"/>
            <w:i/>
            <w:color w:themeColor="text1" w:val="000000"/>
            <w:spacing w:val="0"/>
            <w:sz w:val="24"/>
            <w:shd w:fill="auto" w:val="clear"/>
          </w:rPr>
          <w:t xml:space="preserve"> </w:t>
        </w:r>
      </w:ins>
      <w:r>
        <w:rPr>
          <w:rFonts w:eastAsia="Roboto Regular" w:cs="Roboto Regular"/>
          <w:b w:val="false"/>
          <w:i/>
          <w:color w:themeColor="text1" w:val="000000"/>
          <w:spacing w:val="0"/>
          <w:sz w:val="24"/>
          <w:shd w:fill="auto" w:val="clear"/>
        </w:rPr>
        <w:t>de temps à équilibrer les paragraphes, donc j'espère que ça convient :)</w:t>
      </w:r>
    </w:p>
    <w:p>
      <w:pPr>
        <w:pStyle w:val="Normal"/>
        <w:rPr>
          <w:rFonts w:ascii="Roboto Regular" w:hAnsi="Roboto Regular" w:eastAsia="Roboto Regular" w:cs="Roboto Regular"/>
          <w:b w:val="false"/>
          <w:i/>
          <w:i/>
          <w:color w:themeColor="text1" w:val="000000"/>
          <w:spacing w:val="0"/>
          <w:sz w:val="24"/>
          <w:shd w:fill="auto" w:val="clear"/>
        </w:rPr>
      </w:pPr>
      <w:r>
        <w:rPr>
          <w:rFonts w:eastAsia="Roboto Regular" w:cs="Roboto Regular"/>
          <w:b w:val="false"/>
          <w:i/>
          <w:color w:themeColor="text1" w:val="000000"/>
          <w:spacing w:val="0"/>
          <w:sz w:val="24"/>
          <w:shd w:fill="auto" w:val="clear"/>
        </w:rPr>
      </w:r>
    </w:p>
    <w:p>
      <w:pPr>
        <w:pStyle w:val="Normal"/>
        <w:spacing w:before="0" w:after="240"/>
        <w:rPr>
          <w:rFonts w:ascii="Roboto Regular" w:hAnsi="Roboto Regular" w:eastAsia="Roboto Regular" w:cs="Roboto Regular"/>
          <w:b w:val="false"/>
          <w:i/>
          <w:i/>
          <w:color w:themeColor="text1" w:val="000000"/>
          <w:spacing w:val="0"/>
          <w:sz w:val="24"/>
          <w:shd w:fill="auto" w:val="clear"/>
        </w:rPr>
      </w:pPr>
      <w:r>
        <w:rPr>
          <w:rFonts w:eastAsia="Roboto Regular" w:cs="Roboto Regular"/>
          <w:b w:val="false"/>
          <w:i/>
          <w:color w:themeColor="text1" w:val="000000"/>
          <w:spacing w:val="0"/>
          <w:sz w:val="24"/>
          <w:shd w:fill="auto" w:val="clea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eur inconnu" w:date="2025-03-10T04:17:48Z" w:initials="">
    <w:p>
      <w:pPr>
        <w:overflowPunct w:val="false"/>
        <w:spacing w:before="0" w:after="0" w:lineRule="auto" w:line="240"/>
        <w:rPr/>
      </w:pPr>
      <w:r>
        <w:rPr>
          <w:rFonts w:ascii="Liberation Serif" w:hAnsi="Liberation Serif" w:eastAsia="DejaVu Sans" w:cs="DejaVu Sans"/>
          <w:color w:val="auto"/>
          <w:szCs w:val="24"/>
          <w:lang w:val="en-US" w:eastAsia="en-US" w:bidi="en-US"/>
        </w:rPr>
        <w:t>Ce jeu de cartes déterministe, c’est à dire qui ne dépend du hasard</w:t>
      </w:r>
    </w:p>
  </w:comment>
  <w:comment w:id="1" w:author="Auteur inconnu" w:date="2025-03-10T04:16:36Z" w:initials="">
    <w:p>
      <w:pPr>
        <w:overflowPunct w:val="false"/>
        <w:spacing w:before="0" w:after="0" w:lineRule="auto" w:line="240"/>
        <w:rPr/>
      </w:pPr>
      <w:r>
        <w:rPr>
          <w:rFonts w:ascii="Liberation Serif" w:hAnsi="Liberation Serif" w:eastAsia="DejaVu Sans" w:cs="DejaVu Sans"/>
          <w:color w:val="auto"/>
          <w:szCs w:val="24"/>
          <w:lang w:val="en-US" w:eastAsia="en-US" w:bidi="en-US"/>
        </w:rPr>
        <w:t>On peut alors se demander s’il existe jeux de cartes capables de générer une partie infinie, et si l’on peut les exhiber.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Regular">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Regular" w:hAnsi="Roboto Regular" w:eastAsia="Roboto Regular" w:cs="Roboto Regular" w:asciiTheme="minorHAnsi" w:cstheme="minorHAnsi" w:eastAsiaTheme="minorHAnsi" w:hAnsiTheme="minorHAnsi"/>
        <w:color w:themeColor="text1" w:val="000000"/>
        <w:sz w:val="24"/>
        <w:lang w:val="fr-FR" w:eastAsia="zh-CN" w:bidi="hi-IN"/>
      </w:rPr>
    </w:rPrDefault>
    <w:pPrDefault>
      <w:pPr>
        <w:suppressAutoHyphens w:val="true"/>
      </w:pPr>
    </w:pPrDefault>
  </w:docDefaults>
  <w:style w:type="paragraph" w:styleId="Normal" w:default="1">
    <w:name w:val="Normal"/>
    <w:uiPriority w:val="1"/>
    <w:unhideWhenUsed/>
    <w:qFormat/>
    <w:pPr>
      <w:widowControl/>
      <w:bidi w:val="0"/>
      <w:spacing w:lineRule="exact" w:line="288" w:before="0" w:after="240"/>
      <w:jc w:val="left"/>
    </w:pPr>
    <w:rPr>
      <w:rFonts w:ascii="Roboto Regular" w:hAnsi="Roboto Regular" w:eastAsia="Roboto Regular" w:cs="Roboto Regular" w:asciiTheme="minorHAnsi" w:cstheme="minorHAnsi" w:eastAsiaTheme="minorHAnsi" w:hAnsiTheme="minorHAnsi"/>
      <w:color w:themeColor="text1" w:val="000000"/>
      <w:kern w:val="0"/>
      <w:sz w:val="24"/>
      <w:szCs w:val="20"/>
      <w:lang w:val="fr-FR" w:eastAsia="zh-CN" w:bidi="hi-IN"/>
    </w:rPr>
  </w:style>
  <w:style w:type="paragraph" w:styleId="Heading1">
    <w:name w:val="Heading 1"/>
    <w:basedOn w:val="Normal"/>
    <w:next w:val="Normal"/>
    <w:link w:val="Heading1Char"/>
    <w:uiPriority w:val="1"/>
    <w:unhideWhenUsed/>
    <w:qFormat/>
    <w:pPr>
      <w:spacing w:lineRule="exact" w:line="240" w:before="0" w:after="200"/>
      <w:jc w:val="left"/>
    </w:pPr>
    <w:rPr>
      <w:rFonts w:ascii="Roboto Regular" w:hAnsi="Roboto Regular" w:eastAsia="Roboto Regular" w:cs="Roboto Regular" w:asciiTheme="majorHAnsi" w:cstheme="majorHAnsi" w:eastAsiaTheme="majorHAnsi" w:hAnsiTheme="majorHAnsi"/>
      <w:b/>
      <w:color w:themeColor="text1" w:themeTint="f2" w:val="0D0D0D"/>
      <w:sz w:val="48"/>
    </w:rPr>
  </w:style>
  <w:style w:type="paragraph" w:styleId="Heading2">
    <w:name w:val="Heading 2"/>
    <w:basedOn w:val="Normal"/>
    <w:next w:val="Normal"/>
    <w:link w:val="Heading2Char"/>
    <w:uiPriority w:val="1"/>
    <w:unhideWhenUsed/>
    <w:qFormat/>
    <w:pPr>
      <w:spacing w:lineRule="exact" w:line="288" w:before="0" w:after="160"/>
      <w:jc w:val="left"/>
    </w:pPr>
    <w:rPr>
      <w:rFonts w:ascii="Roboto Regular" w:hAnsi="Roboto Regular" w:eastAsia="Roboto Regular" w:cs="Roboto Regular" w:asciiTheme="majorHAnsi" w:cstheme="majorHAnsi" w:eastAsiaTheme="majorHAnsi" w:hAnsiTheme="majorHAnsi"/>
      <w:b/>
      <w:color w:themeColor="text1" w:val="000000"/>
      <w:sz w:val="36"/>
    </w:rPr>
  </w:style>
  <w:style w:type="paragraph" w:styleId="Heading3">
    <w:name w:val="Heading 3"/>
    <w:basedOn w:val="Normal"/>
    <w:next w:val="Normal"/>
    <w:link w:val="Heading3Char"/>
    <w:uiPriority w:val="1"/>
    <w:unhideWhenUsed/>
    <w:qFormat/>
    <w:pPr>
      <w:spacing w:lineRule="exact" w:line="288" w:before="0" w:after="160"/>
      <w:jc w:val="left"/>
    </w:pPr>
    <w:rPr>
      <w:rFonts w:ascii="Roboto Regular" w:hAnsi="Roboto Regular" w:eastAsia="Roboto Regular" w:cs="Roboto Regular" w:asciiTheme="majorHAnsi" w:cstheme="majorHAnsi" w:eastAsiaTheme="majorHAnsi" w:hAnsiTheme="majorHAnsi"/>
      <w:b/>
      <w:color w:themeColor="text1" w:val="000000"/>
      <w:sz w:val="32"/>
    </w:rPr>
  </w:style>
  <w:style w:type="paragraph" w:styleId="Heading4">
    <w:name w:val="Heading 4"/>
    <w:basedOn w:val="Normal"/>
    <w:next w:val="Normal"/>
    <w:link w:val="Heading4Char"/>
    <w:uiPriority w:val="1"/>
    <w:unhideWhenUsed/>
    <w:qFormat/>
    <w:pPr>
      <w:spacing w:lineRule="exact" w:line="288" w:before="0" w:after="160"/>
      <w:jc w:val="left"/>
    </w:pPr>
    <w:rPr>
      <w:rFonts w:ascii="Roboto Regular" w:hAnsi="Roboto Regular" w:eastAsia="Roboto Regular" w:cs="Roboto Regular" w:asciiTheme="majorHAnsi" w:cstheme="majorHAnsi" w:eastAsiaTheme="majorHAnsi" w:hAnsiTheme="majorHAnsi"/>
      <w:b/>
      <w:i/>
      <w:color w:themeColor="text1" w:val="000000"/>
      <w:sz w:val="28"/>
    </w:rPr>
  </w:style>
  <w:style w:type="paragraph" w:styleId="Heading5">
    <w:name w:val="Heading 5"/>
    <w:basedOn w:val="Normal"/>
    <w:next w:val="Normal"/>
    <w:link w:val="Heading5Char"/>
    <w:uiPriority w:val="1"/>
    <w:unhideWhenUsed/>
    <w:qFormat/>
    <w:pPr>
      <w:pBdr/>
      <w:shd w:val="clear" w:color="auto" w:fill="404040" w:themeFill="text1" w:themeFillTint="bf"/>
      <w:spacing w:lineRule="exact" w:line="312" w:before="0" w:after="160"/>
      <w:jc w:val="left"/>
    </w:pPr>
    <w:rPr>
      <w:rFonts w:ascii="Roboto Regular" w:hAnsi="Roboto Regular" w:eastAsia="Roboto Regular" w:cs="Roboto Regular" w:asciiTheme="majorHAnsi" w:cstheme="majorHAnsi" w:eastAsiaTheme="majorHAnsi" w:hAnsiTheme="majorHAnsi"/>
      <w:color w:themeColor="background1" w:val="FFFFFF"/>
      <w:sz w:val="24"/>
    </w:rPr>
  </w:style>
  <w:style w:type="paragraph" w:styleId="Heading6">
    <w:name w:val="Heading 6"/>
    <w:basedOn w:val="Normal"/>
    <w:next w:val="Normal"/>
    <w:link w:val="Heading6Char"/>
    <w:uiPriority w:val="1"/>
    <w:unhideWhenUsed/>
    <w:qFormat/>
    <w:pPr>
      <w:spacing w:lineRule="exact" w:line="288" w:before="0" w:after="120"/>
      <w:jc w:val="left"/>
    </w:pPr>
    <w:rPr>
      <w:rFonts w:ascii="Roboto Regular" w:hAnsi="Roboto Regular" w:eastAsia="Roboto Regular" w:cs="Roboto Regular" w:asciiTheme="majorHAnsi" w:cstheme="majorHAnsi" w:eastAsiaTheme="majorHAnsi" w:hAnsiTheme="majorHAnsi"/>
      <w:i/>
      <w:color w:themeColor="text1" w:val="000000"/>
      <w:sz w:val="22"/>
      <w:u w:val="single"/>
    </w:rPr>
  </w:style>
  <w:style w:type="paragraph" w:styleId="Heading7">
    <w:name w:val="Heading 7"/>
    <w:basedOn w:val="Normal"/>
    <w:next w:val="Normal"/>
    <w:link w:val="Heading7Char"/>
    <w:uiPriority w:val="1"/>
    <w:unhideWhenUsed/>
    <w:qFormat/>
    <w:pPr>
      <w:spacing w:before="40" w:after="240"/>
    </w:pPr>
    <w:rPr>
      <w:rFonts w:ascii="Roboto Regular" w:hAnsi="Roboto Regular" w:eastAsia="Roboto Regular" w:cs="Roboto Regular" w:asciiTheme="majorHAnsi" w:cstheme="majorHAnsi" w:eastAsiaTheme="majorHAnsi" w:hAnsiTheme="majorHAnsi"/>
      <w:i/>
      <w:color w:themeColor="accent1" w:themeShade="7f" w:val="143B7F"/>
      <w:sz w:val="21"/>
    </w:rPr>
  </w:style>
  <w:style w:type="paragraph" w:styleId="Heading8">
    <w:name w:val="Heading 8"/>
    <w:basedOn w:val="Normal"/>
    <w:next w:val="Normal"/>
    <w:link w:val="Heading8Char"/>
    <w:uiPriority w:val="1"/>
    <w:unhideWhenUsed/>
    <w:qFormat/>
    <w:pPr>
      <w:spacing w:before="40" w:after="240"/>
    </w:pPr>
    <w:rPr>
      <w:rFonts w:ascii="Roboto Regular" w:hAnsi="Roboto Regular" w:eastAsia="Roboto Regular" w:cs="Roboto Regular" w:asciiTheme="majorHAnsi" w:cstheme="majorHAnsi" w:eastAsiaTheme="majorHAnsi" w:hAnsiTheme="majorHAnsi"/>
      <w:b/>
      <w:color w:themeColor="text2" w:val="26543D"/>
      <w:sz w:val="21"/>
    </w:rPr>
  </w:style>
  <w:style w:type="paragraph" w:styleId="Heading9">
    <w:name w:val="Heading 9"/>
    <w:basedOn w:val="Normal"/>
    <w:next w:val="Normal"/>
    <w:link w:val="Heading9Char"/>
    <w:uiPriority w:val="1"/>
    <w:unhideWhenUsed/>
    <w:qFormat/>
    <w:pPr>
      <w:spacing w:before="40" w:after="240"/>
    </w:pPr>
    <w:rPr>
      <w:rFonts w:ascii="Roboto Regular" w:hAnsi="Roboto Regular" w:eastAsia="Roboto Regular" w:cs="Roboto Regular" w:asciiTheme="majorHAnsi" w:cstheme="majorHAnsi" w:eastAsiaTheme="majorHAnsi" w:hAnsiTheme="majorHAnsi"/>
      <w:b/>
      <w:i/>
      <w:color w:themeColor="text2" w:val="26543D"/>
      <w:sz w:val="21"/>
    </w:rPr>
  </w:style>
  <w:style w:type="character" w:styleId="Heading4Char">
    <w:name w:val="Heading 4 Char"/>
    <w:basedOn w:val="DefaultParagraphFont"/>
    <w:uiPriority w:val="1"/>
    <w:unhideWhenUsed/>
    <w:qFormat/>
    <w:rPr>
      <w:rFonts w:ascii="Roboto Regular" w:hAnsi="Roboto Regular" w:eastAsia="Roboto Regular" w:cs="Roboto Regular" w:asciiTheme="majorHAnsi" w:cstheme="majorHAnsi" w:eastAsiaTheme="majorHAnsi" w:hAnsiTheme="majorHAnsi"/>
      <w:b/>
      <w:i/>
      <w:color w:themeColor="text1" w:val="000000"/>
      <w:sz w:val="28"/>
    </w:rPr>
  </w:style>
  <w:style w:type="character" w:styleId="Heading9Char">
    <w:name w:val="Heading 9 Char"/>
    <w:basedOn w:val="DefaultParagraphFont"/>
    <w:uiPriority w:val="1"/>
    <w:unhideWhenUsed/>
    <w:qFormat/>
    <w:rPr>
      <w:rFonts w:ascii="Roboto Regular" w:hAnsi="Roboto Regular" w:eastAsia="Roboto Regular" w:cs="Roboto Regular" w:asciiTheme="majorHAnsi" w:cstheme="majorHAnsi" w:eastAsiaTheme="majorHAnsi" w:hAnsiTheme="majorHAnsi"/>
      <w:b/>
      <w:i/>
      <w:color w:themeColor="text2" w:val="26543D"/>
      <w:sz w:val="21"/>
    </w:rPr>
  </w:style>
  <w:style w:type="character" w:styleId="DefaultParagraphFont" w:default="1">
    <w:name w:val="Default Paragraph Font"/>
    <w:uiPriority w:val="1"/>
    <w:unhideWhenUsed/>
    <w:qFormat/>
    <w:rPr>
      <w:rFonts w:ascii="Roboto Regular" w:hAnsi="Roboto Regular" w:eastAsia="Roboto Regular" w:cs="Roboto Regular" w:asciiTheme="minorHAnsi" w:cstheme="minorHAnsi" w:eastAsiaTheme="minorHAnsi" w:hAnsiTheme="minorHAnsi"/>
      <w:sz w:val="24"/>
    </w:rPr>
  </w:style>
  <w:style w:type="character" w:styleId="SubtitleChar">
    <w:name w:val="Subtitle Char"/>
    <w:basedOn w:val="DefaultParagraphFont"/>
    <w:uiPriority w:val="1"/>
    <w:unhideWhenUsed/>
    <w:qFormat/>
    <w:rPr>
      <w:rFonts w:ascii="Roboto Regular" w:hAnsi="Roboto Regular" w:eastAsia="Roboto Regular" w:cs="Roboto Regular" w:asciiTheme="minorHAnsi" w:cstheme="minorHAnsi" w:eastAsiaTheme="minorHAnsi" w:hAnsiTheme="minorHAnsi"/>
      <w:b/>
      <w:i/>
      <w:color w:themeColor="text1" w:val="404040"/>
      <w:sz w:val="24"/>
    </w:rPr>
  </w:style>
  <w:style w:type="character" w:styleId="Heading2Char">
    <w:name w:val="Heading 2 Char"/>
    <w:basedOn w:val="DefaultParagraphFont"/>
    <w:uiPriority w:val="1"/>
    <w:unhideWhenUsed/>
    <w:qFormat/>
    <w:rPr>
      <w:rFonts w:ascii="Roboto Regular" w:hAnsi="Roboto Regular" w:eastAsia="Roboto Regular" w:cs="Roboto Regular" w:asciiTheme="majorHAnsi" w:cstheme="majorHAnsi" w:eastAsiaTheme="majorHAnsi" w:hAnsiTheme="majorHAnsi"/>
      <w:b/>
      <w:color w:themeColor="text1" w:val="000000"/>
      <w:sz w:val="36"/>
    </w:rPr>
  </w:style>
  <w:style w:type="character" w:styleId="Heading8Char">
    <w:name w:val="Heading 8 Char"/>
    <w:basedOn w:val="DefaultParagraphFont"/>
    <w:uiPriority w:val="1"/>
    <w:unhideWhenUsed/>
    <w:qFormat/>
    <w:rPr>
      <w:rFonts w:ascii="Roboto Regular" w:hAnsi="Roboto Regular" w:eastAsia="Roboto Regular" w:cs="Roboto Regular" w:asciiTheme="majorHAnsi" w:cstheme="majorHAnsi" w:eastAsiaTheme="majorHAnsi" w:hAnsiTheme="majorHAnsi"/>
      <w:b/>
      <w:color w:themeColor="text2" w:val="26543D"/>
      <w:sz w:val="21"/>
    </w:rPr>
  </w:style>
  <w:style w:type="character" w:styleId="Heading6Char">
    <w:name w:val="Heading 6 Char"/>
    <w:basedOn w:val="DefaultParagraphFont"/>
    <w:uiPriority w:val="1"/>
    <w:unhideWhenUsed/>
    <w:qFormat/>
    <w:rPr>
      <w:rFonts w:ascii="Roboto Regular" w:hAnsi="Roboto Regular" w:eastAsia="Roboto Regular" w:cs="Roboto Regular" w:asciiTheme="majorHAnsi" w:cstheme="majorHAnsi" w:eastAsiaTheme="majorHAnsi" w:hAnsiTheme="majorHAnsi"/>
      <w:i/>
      <w:color w:themeColor="text1" w:val="000000"/>
      <w:sz w:val="22"/>
      <w:u w:val="single"/>
    </w:rPr>
  </w:style>
  <w:style w:type="character" w:styleId="SubtleEmphasis">
    <w:name w:val="Subtle Emphasis"/>
    <w:basedOn w:val="DefaultParagraphFont"/>
    <w:uiPriority w:val="1"/>
    <w:unhideWhenUsed/>
    <w:qFormat/>
    <w:rPr>
      <w:rFonts w:ascii="Roboto Regular" w:hAnsi="Roboto Regular" w:eastAsia="Roboto Regular" w:cs="Roboto Regular" w:asciiTheme="minorHAnsi" w:cstheme="minorHAnsi" w:eastAsiaTheme="minorHAnsi" w:hAnsiTheme="minorHAnsi"/>
      <w:i/>
      <w:color w:themeColor="text1" w:themeTint="3f" w:val="BFBFBF"/>
      <w:sz w:val="24"/>
    </w:rPr>
  </w:style>
  <w:style w:type="character" w:styleId="Emphasis">
    <w:name w:val="Emphasis"/>
    <w:basedOn w:val="DefaultParagraphFont"/>
    <w:uiPriority w:val="1"/>
    <w:unhideWhenUsed/>
    <w:qFormat/>
    <w:rPr>
      <w:rFonts w:ascii="Roboto Regular" w:hAnsi="Roboto Regular" w:eastAsia="Roboto Regular" w:cs="Roboto Regular" w:asciiTheme="minorHAnsi" w:cstheme="minorHAnsi" w:eastAsiaTheme="minorHAnsi" w:hAnsiTheme="minorHAnsi"/>
      <w:i/>
      <w:sz w:val="24"/>
    </w:rPr>
  </w:style>
  <w:style w:type="character" w:styleId="IntenseEmphasis">
    <w:name w:val="Intense Emphasis"/>
    <w:basedOn w:val="DefaultParagraphFont"/>
    <w:uiPriority w:val="1"/>
    <w:unhideWhenUsed/>
    <w:qFormat/>
    <w:rPr>
      <w:rFonts w:ascii="Roboto Regular" w:hAnsi="Roboto Regular" w:eastAsia="Roboto Regular" w:cs="Roboto Regular" w:asciiTheme="minorHAnsi" w:cstheme="minorHAnsi" w:eastAsiaTheme="minorHAnsi" w:hAnsiTheme="minorHAnsi"/>
      <w:b/>
      <w:i/>
      <w:sz w:val="24"/>
    </w:rPr>
  </w:style>
  <w:style w:type="character" w:styleId="TitleChar">
    <w:name w:val="Title Char"/>
    <w:basedOn w:val="DefaultParagraphFont"/>
    <w:uiPriority w:val="1"/>
    <w:unhideWhenUsed/>
    <w:qFormat/>
    <w:rPr>
      <w:rFonts w:ascii="Roboto Regular" w:hAnsi="Roboto Regular" w:eastAsia="Roboto Regular" w:cs="Roboto Regular" w:asciiTheme="majorHAnsi" w:cstheme="majorHAnsi" w:eastAsiaTheme="majorHAnsi" w:hAnsiTheme="majorHAnsi"/>
      <w:b/>
      <w:color w:themeColor="accent1" w:themeShade="bf" w:val="1E58BF"/>
      <w:spacing w:val="-10"/>
      <w:sz w:val="72"/>
    </w:rPr>
  </w:style>
  <w:style w:type="character" w:styleId="Strong">
    <w:name w:val="Strong"/>
    <w:basedOn w:val="DefaultParagraphFont"/>
    <w:uiPriority w:val="1"/>
    <w:unhideWhenUsed/>
    <w:qFormat/>
    <w:rPr>
      <w:rFonts w:ascii="Roboto Regular" w:hAnsi="Roboto Regular" w:eastAsia="Roboto Regular" w:cs="Roboto Regular" w:asciiTheme="minorHAnsi" w:cstheme="minorHAnsi" w:eastAsiaTheme="minorHAnsi" w:hAnsiTheme="minorHAnsi"/>
      <w:b/>
      <w:sz w:val="24"/>
    </w:rPr>
  </w:style>
  <w:style w:type="character" w:styleId="SubtleReference">
    <w:name w:val="Subtle Reference"/>
    <w:basedOn w:val="DefaultParagraphFont"/>
    <w:uiPriority w:val="1"/>
    <w:unhideWhenUsed/>
    <w:qFormat/>
    <w:rPr>
      <w:rFonts w:ascii="Roboto Regular" w:hAnsi="Roboto Regular" w:eastAsia="Roboto Regular" w:cs="Roboto Regular" w:asciiTheme="minorHAnsi" w:cstheme="minorHAnsi" w:eastAsiaTheme="minorHAnsi" w:hAnsiTheme="minorHAnsi"/>
      <w:smallCaps/>
      <w:color w:themeColor="text1" w:themeTint="3f" w:val="BFBFBF"/>
      <w:sz w:val="24"/>
      <w:u w:val="single"/>
    </w:rPr>
  </w:style>
  <w:style w:type="character" w:styleId="IntenseReference">
    <w:name w:val="Intense Reference"/>
    <w:basedOn w:val="DefaultParagraphFont"/>
    <w:uiPriority w:val="1"/>
    <w:unhideWhenUsed/>
    <w:qFormat/>
    <w:rPr>
      <w:rFonts w:ascii="Roboto Regular" w:hAnsi="Roboto Regular" w:eastAsia="Roboto Regular" w:cs="Roboto Regular" w:asciiTheme="minorHAnsi" w:cstheme="minorHAnsi" w:eastAsiaTheme="minorHAnsi" w:hAnsiTheme="minorHAnsi"/>
      <w:b/>
      <w:smallCaps/>
      <w:spacing w:val="5"/>
      <w:sz w:val="24"/>
      <w:u w:val="single"/>
    </w:rPr>
  </w:style>
  <w:style w:type="character" w:styleId="BookTitle">
    <w:name w:val="Book Title"/>
    <w:basedOn w:val="DefaultParagraphFont"/>
    <w:uiPriority w:val="1"/>
    <w:unhideWhenUsed/>
    <w:qFormat/>
    <w:rPr>
      <w:rFonts w:ascii="Roboto Regular" w:hAnsi="Roboto Regular" w:eastAsia="Roboto Regular" w:cs="Roboto Regular" w:asciiTheme="minorHAnsi" w:cstheme="minorHAnsi" w:eastAsiaTheme="minorHAnsi" w:hAnsiTheme="minorHAnsi"/>
      <w:b/>
      <w:smallCaps/>
      <w:sz w:val="24"/>
    </w:rPr>
  </w:style>
  <w:style w:type="character" w:styleId="Heading7Char">
    <w:name w:val="Heading 7 Char"/>
    <w:basedOn w:val="DefaultParagraphFont"/>
    <w:uiPriority w:val="1"/>
    <w:unhideWhenUsed/>
    <w:qFormat/>
    <w:rPr>
      <w:rFonts w:ascii="Roboto Regular" w:hAnsi="Roboto Regular" w:eastAsia="Roboto Regular" w:cs="Roboto Regular" w:asciiTheme="majorHAnsi" w:cstheme="majorHAnsi" w:eastAsiaTheme="majorHAnsi" w:hAnsiTheme="majorHAnsi"/>
      <w:i/>
      <w:color w:themeColor="accent1" w:themeShade="7f" w:val="143B7F"/>
      <w:sz w:val="21"/>
    </w:rPr>
  </w:style>
  <w:style w:type="character" w:styleId="Heading1Char">
    <w:name w:val="Heading 1 Char"/>
    <w:basedOn w:val="DefaultParagraphFont"/>
    <w:uiPriority w:val="1"/>
    <w:unhideWhenUsed/>
    <w:qFormat/>
    <w:rPr>
      <w:rFonts w:ascii="Roboto Regular" w:hAnsi="Roboto Regular" w:eastAsia="Roboto Regular" w:cs="Roboto Regular" w:asciiTheme="majorHAnsi" w:cstheme="majorHAnsi" w:eastAsiaTheme="majorHAnsi" w:hAnsiTheme="majorHAnsi"/>
      <w:b/>
      <w:color w:themeColor="text1" w:themeTint="f2" w:val="0D0D0D"/>
      <w:sz w:val="48"/>
    </w:rPr>
  </w:style>
  <w:style w:type="character" w:styleId="Heading3Char">
    <w:name w:val="Heading 3 Char"/>
    <w:basedOn w:val="DefaultParagraphFont"/>
    <w:uiPriority w:val="1"/>
    <w:unhideWhenUsed/>
    <w:qFormat/>
    <w:rPr>
      <w:rFonts w:ascii="Roboto Regular" w:hAnsi="Roboto Regular" w:eastAsia="Roboto Regular" w:cs="Roboto Regular" w:asciiTheme="majorHAnsi" w:cstheme="majorHAnsi" w:eastAsiaTheme="majorHAnsi" w:hAnsiTheme="majorHAnsi"/>
      <w:b/>
      <w:color w:themeColor="text1" w:val="000000"/>
      <w:sz w:val="32"/>
    </w:rPr>
  </w:style>
  <w:style w:type="character" w:styleId="Heading5Char">
    <w:name w:val="Heading 5 Char"/>
    <w:basedOn w:val="DefaultParagraphFont"/>
    <w:uiPriority w:val="1"/>
    <w:unhideWhenUsed/>
    <w:qFormat/>
    <w:rPr>
      <w:rFonts w:ascii="Roboto Regular" w:hAnsi="Roboto Regular" w:eastAsia="Roboto Regular" w:cs="Roboto Regular" w:asciiTheme="majorHAnsi" w:cstheme="majorHAnsi" w:eastAsiaTheme="majorHAnsi" w:hAnsiTheme="majorHAnsi"/>
      <w:color w:themeColor="background1" w:val="FFFFFF"/>
      <w:sz w:val="24"/>
    </w:rPr>
  </w:style>
  <w:style w:type="character" w:styleId="LineNumber">
    <w:name w:val="Line Number"/>
    <w:rPr/>
  </w:style>
  <w:style w:type="paragraph" w:styleId="Titre">
    <w:name w:val="Titre"/>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
    <w:unhideWhenUsed/>
    <w:qFormat/>
    <w:pPr>
      <w:spacing w:lineRule="exact" w:line="240" w:before="0" w:after="360"/>
      <w:jc w:val="left"/>
    </w:pPr>
    <w:rPr>
      <w:rFonts w:ascii="Roboto Regular" w:hAnsi="Roboto Regular" w:eastAsia="Roboto Regular" w:cs="Roboto Regular" w:asciiTheme="majorHAnsi" w:cstheme="majorHAnsi" w:eastAsiaTheme="majorHAnsi" w:hAnsiTheme="majorHAnsi"/>
      <w:b/>
      <w:color w:themeColor="accent1" w:themeShade="bf" w:val="1E58BF"/>
      <w:spacing w:val="-10"/>
      <w:sz w:val="72"/>
    </w:rPr>
  </w:style>
  <w:style w:type="paragraph" w:styleId="Subtitle">
    <w:name w:val="Subtitle"/>
    <w:basedOn w:val="Normal"/>
    <w:next w:val="Normal"/>
    <w:link w:val="SubtitleChar"/>
    <w:uiPriority w:val="1"/>
    <w:unhideWhenUsed/>
    <w:qFormat/>
    <w:pPr>
      <w:spacing w:lineRule="exact" w:line="240" w:before="240" w:after="480"/>
      <w:jc w:val="left"/>
    </w:pPr>
    <w:rPr>
      <w:rFonts w:ascii="Roboto Regular" w:hAnsi="Roboto Regular" w:eastAsia="Roboto Regular" w:cs="Roboto Regular" w:asciiTheme="minorHAnsi" w:cstheme="minorHAnsi" w:eastAsiaTheme="minorHAnsi" w:hAnsiTheme="minorHAnsi"/>
      <w:b/>
      <w:i/>
      <w:color w:themeColor="text1" w:val="404040"/>
      <w:sz w:val="24"/>
    </w:rPr>
  </w:style>
  <w:style w:type="paragraph" w:styleId="Quote">
    <w:name w:val="Quote"/>
    <w:basedOn w:val="Normal"/>
    <w:next w:val="Normal"/>
    <w:uiPriority w:val="1"/>
    <w:unhideWhenUsed/>
    <w:qFormat/>
    <w:pPr>
      <w:pBdr>
        <w:left w:val="single" w:sz="24" w:space="7" w:color="1E58BF" w:themeColor="accent1" w:themeShade="bf"/>
      </w:pBdr>
      <w:shd w:val="clear" w:color="auto" w:fill="DAE5F9" w:themeFill="accent1" w:themeFillTint="33"/>
      <w:spacing w:lineRule="exact" w:line="312" w:before="0" w:after="360"/>
      <w:jc w:val="left"/>
    </w:pPr>
    <w:rPr>
      <w:rFonts w:ascii="Roboto Regular" w:hAnsi="Roboto Regular" w:eastAsia="Roboto Regular" w:cs="Roboto Regular" w:asciiTheme="minorHAnsi" w:cstheme="minorHAnsi" w:eastAsiaTheme="minorHAnsi" w:hAnsiTheme="minorHAnsi"/>
      <w:color w:themeColor="text1" w:val="000000"/>
      <w:sz w:val="24"/>
    </w:rPr>
  </w:style>
  <w:style w:type="paragraph" w:styleId="IntenseQuote">
    <w:name w:val="Intense Quote"/>
    <w:basedOn w:val="Normal"/>
    <w:next w:val="Normal"/>
    <w:uiPriority w:val="1"/>
    <w:unhideWhenUsed/>
    <w:qFormat/>
    <w:pPr>
      <w:pBdr>
        <w:left w:val="single" w:sz="24" w:space="0" w:color="447DE2" w:themeColor="accent1"/>
      </w:pBdr>
      <w:spacing w:lineRule="exact" w:line="300" w:before="100" w:after="240"/>
      <w:ind w:left="1224" w:right="1224"/>
    </w:pPr>
    <w:rPr>
      <w:rFonts w:ascii="Roboto Regular" w:hAnsi="Roboto Regular" w:eastAsia="Roboto Regular" w:cs="Roboto Regular" w:asciiTheme="majorHAnsi" w:cstheme="majorHAnsi" w:eastAsiaTheme="majorHAnsi" w:hAnsiTheme="majorHAnsi"/>
      <w:color w:themeColor="accent1" w:val="447DE2"/>
      <w:sz w:val="28"/>
    </w:rPr>
  </w:style>
  <w:style w:type="paragraph" w:styleId="ListParagraph">
    <w:name w:val="List Paragraph"/>
    <w:basedOn w:val="Normal"/>
    <w:next w:val="Normal"/>
    <w:uiPriority w:val="1"/>
    <w:unhideWhenUsed/>
    <w:qFormat/>
    <w:pPr/>
    <w:rPr>
      <w:rFonts w:ascii="Roboto Regular" w:hAnsi="Roboto Regular" w:eastAsia="Roboto Regular" w:cs="Roboto Regular" w:asciiTheme="majorHAnsi" w:cstheme="majorHAnsi" w:eastAsiaTheme="majorHAnsi" w:hAnsiTheme="majorHAnsi"/>
      <w:i/>
      <w:color w:themeColor="accent1" w:val="447DE2"/>
      <w:sz w:val="22"/>
    </w:rPr>
  </w:style>
  <w:style w:type="paragraph" w:styleId="NoSpacing">
    <w:name w:val="No Spacing"/>
    <w:basedOn w:val="Normal"/>
    <w:next w:val="Normal"/>
    <w:uiPriority w:val="1"/>
    <w:unhideWhenUsed/>
    <w:qFormat/>
    <w:pPr>
      <w:spacing w:lineRule="exact" w:line="240"/>
    </w:pPr>
    <w:rPr/>
  </w:style>
  <w:style w:type="paragraph" w:styleId="En-tteetpieddepage">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Commentaire">
    <w:name w:val="Commentaire"/>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174157652583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pitchFamily="0" charset="1"/>
        <a:ea typeface=""/>
        <a:cs typeface=""/>
      </a:majorFont>
      <a:minorFont>
        <a:latin typeface="Roboto Regular"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0"/>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1</Pages>
  <Words>277</Words>
  <Characters>1459</Characters>
  <CharactersWithSpaces>1731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2025-03-10T03:15:25Z</dcterms:created>
  <dc:creator>zachary.alison</dc:creator>
  <dc:description/>
  <dc:language>fr-FR</dc:language>
  <cp:lastModifiedBy/>
  <dcterms:modified xsi:type="dcterms:W3CDTF">2025-03-10T04:18:48Z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